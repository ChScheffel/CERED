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14:paraId="14D80C55" w14:textId="77777777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A48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A96A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1641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B826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38EF" w14:textId="77777777" w:rsidR="006512AB" w:rsidRPr="002C039C" w:rsidRDefault="006512AB" w:rsidP="006F30BF">
            <w:pPr>
              <w:spacing w:after="160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C555C5" w:rsidRPr="002C039C" w14:paraId="20E05EC5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DD4BF" w14:textId="77777777" w:rsidR="00C555C5" w:rsidRPr="0082410D" w:rsidRDefault="00C555C5" w:rsidP="00C555C5">
            <w:pPr>
              <w:rPr>
                <w:rFonts w:ascii="Times New Roman" w:hAnsi="Times New Roman" w:cs="Times New Roman"/>
              </w:rPr>
            </w:pPr>
            <w:r w:rsidRPr="008241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) Do negative pictures (compared to neutral pictures) evoke subjective arousal and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8240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Subjective arousal (arousal rating) is lower after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8314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0D6815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05EFB52" w14:textId="77777777" w:rsidR="00C555C5" w:rsidRPr="001B4978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6DC3EDA" w14:textId="77777777" w:rsidR="00C555C5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1.59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0.716)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1A63DE4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454172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2908EB37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63471B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34FBB0C2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6B8C13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68D84FE9" w14:textId="77777777" w:rsidR="00C555C5" w:rsidRDefault="00C555C5" w:rsidP="00C555C5">
            <w:pPr>
              <w:rPr>
                <w:rFonts w:ascii="Times New Roman" w:hAnsi="Times New Roman" w:cs="Times New Roman"/>
                <w:u w:val="single"/>
              </w:rPr>
            </w:pPr>
          </w:p>
          <w:p w14:paraId="4D7E990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0CC267C9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40.3380260</w:t>
            </w:r>
          </w:p>
          <w:p w14:paraId="19143841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10.1279645</w:t>
            </w:r>
          </w:p>
          <w:p w14:paraId="37BECBDD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D9FA43E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3.0</w:t>
            </w:r>
          </w:p>
          <w:p w14:paraId="606CB8E3" w14:textId="77777777" w:rsidR="00C555C5" w:rsidRPr="00B6743D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5FDB88D" w14:textId="77777777" w:rsidR="00C555C5" w:rsidRPr="002C039C" w:rsidRDefault="00C555C5" w:rsidP="00C555C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789865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C21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subjective arousal ratings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012AED7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37CA2135" w14:textId="46DBDD1C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aov_ez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estimated ma</w:t>
            </w:r>
            <w:ins w:id="0" w:author="Alex Strobel" w:date="2022-06-03T10:39:00Z">
              <w:r w:rsidR="00203FE6">
                <w:rPr>
                  <w:rFonts w:ascii="Times New Roman" w:hAnsi="Times New Roman" w:cs="Times New Roman"/>
                </w:rPr>
                <w:t>r</w:t>
              </w:r>
            </w:ins>
            <w:r w:rsidRPr="002C039C">
              <w:rPr>
                <w:rFonts w:ascii="Times New Roman" w:hAnsi="Times New Roman" w:cs="Times New Roman"/>
              </w:rPr>
              <w:t>ginal means are calculated using</w:t>
            </w:r>
            <w:del w:id="1" w:author="Alex Strobel" w:date="2022-06-03T10:38:00Z">
              <w:r w:rsidRPr="002C039C" w:rsidDel="00203FE6">
                <w:rPr>
                  <w:rFonts w:ascii="Times New Roman" w:hAnsi="Times New Roman" w:cs="Times New Roman"/>
                </w:rPr>
                <w:delText xml:space="preserve"> </w:delText>
              </w:r>
            </w:del>
            <w:ins w:id="2" w:author="Alex Strobel" w:date="2022-06-03T10:36:00Z">
              <w:r w:rsidR="00203FE6">
                <w:rPr>
                  <w:rFonts w:ascii="Times New Roman" w:hAnsi="Times New Roman" w:cs="Times New Roman"/>
                </w:rPr>
                <w:t xml:space="preserve"> the </w:t>
              </w:r>
            </w:ins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</w:t>
            </w:r>
            <w:del w:id="3" w:author="Alex Strobel" w:date="2022-06-03T10:36:00Z">
              <w:r w:rsidRPr="002C039C" w:rsidDel="00203FE6">
                <w:rPr>
                  <w:rFonts w:ascii="Times New Roman" w:hAnsi="Times New Roman" w:cs="Times New Roman"/>
                </w:rPr>
                <w:delText xml:space="preserve">, </w:delText>
              </w:r>
            </w:del>
            <w:ins w:id="4" w:author="Alex Strobel" w:date="2022-06-03T10:36:00Z">
              <w:r w:rsidR="00203FE6">
                <w:rPr>
                  <w:rFonts w:ascii="Times New Roman" w:hAnsi="Times New Roman" w:cs="Times New Roman"/>
                </w:rPr>
                <w:t>; if the factor Block is significant,</w:t>
              </w:r>
              <w:r w:rsidR="00203FE6" w:rsidRPr="002C039C">
                <w:rPr>
                  <w:rFonts w:ascii="Times New Roman" w:hAnsi="Times New Roman" w:cs="Times New Roman"/>
                </w:rPr>
                <w:t xml:space="preserve"> </w:t>
              </w:r>
            </w:ins>
            <w:r w:rsidRPr="002C039C">
              <w:rPr>
                <w:rFonts w:ascii="Times New Roman" w:hAnsi="Times New Roman" w:cs="Times New Roman"/>
              </w:rPr>
              <w:t>pairwise contrasts are calculated using pairs()</w:t>
            </w:r>
            <w:ins w:id="5" w:author="Alex Strobel" w:date="2022-06-03T10:31:00Z">
              <w:r w:rsidR="004B3731">
                <w:rPr>
                  <w:rFonts w:ascii="Times New Roman" w:hAnsi="Times New Roman" w:cs="Times New Roman"/>
                </w:rPr>
                <w:t xml:space="preserve"> with Bonferroni adjustment for m</w:t>
              </w:r>
            </w:ins>
            <w:ins w:id="6" w:author="Alex Strobel" w:date="2022-06-03T10:32:00Z">
              <w:r w:rsidR="004B3731">
                <w:rPr>
                  <w:rFonts w:ascii="Times New Roman" w:hAnsi="Times New Roman" w:cs="Times New Roman"/>
                </w:rPr>
                <w:t>ultiple testing</w:t>
              </w:r>
            </w:ins>
            <w:r w:rsidRPr="002C039C">
              <w:rPr>
                <w:rFonts w:ascii="Times New Roman" w:hAnsi="Times New Roman" w:cs="Times New Roman"/>
              </w:rPr>
              <w:t>.</w:t>
            </w:r>
          </w:p>
          <w:p w14:paraId="6068C372" w14:textId="77777777" w:rsidR="00B10B68" w:rsidRPr="002C039C" w:rsidRDefault="00B10B68" w:rsidP="00B10B68">
            <w:pPr>
              <w:rPr>
                <w:rFonts w:ascii="Times New Roman" w:hAnsi="Times New Roman" w:cs="Times New Roman"/>
              </w:rPr>
            </w:pPr>
          </w:p>
          <w:p w14:paraId="2E1EDA69" w14:textId="77777777" w:rsidR="00C555C5" w:rsidRPr="002C039C" w:rsidRDefault="00B10B68" w:rsidP="00B10B6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BA7E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subjective arousal (arousal ratings)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53D8777F" w14:textId="77777777" w:rsidR="00B10B68" w:rsidRPr="00B6743D" w:rsidRDefault="00B10B68" w:rsidP="00B10B6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26D2991" w14:textId="77777777" w:rsidR="00C555C5" w:rsidRPr="00B6743D" w:rsidRDefault="00B10B68" w:rsidP="00B10B6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997FC8" w:rsidRPr="002C039C" w14:paraId="61623F9F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A05CC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BE8C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1b) Physiological responding (EMG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2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CAF48B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B86169C" w14:textId="77777777" w:rsidR="00997FC8" w:rsidRPr="001B497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721E2EFE" w14:textId="77777777" w:rsidR="00997FC8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0.557</w:t>
            </w:r>
            <w:r w:rsidR="007229C1">
              <w:rPr>
                <w:rFonts w:ascii="Times New Roman" w:hAnsi="Times New Roman" w:cs="Times New Roman"/>
              </w:rPr>
              <w:t>3293</w:t>
            </w:r>
            <w:r>
              <w:rPr>
                <w:rFonts w:ascii="Times New Roman" w:hAnsi="Times New Roman" w:cs="Times New Roman"/>
              </w:rPr>
              <w:t xml:space="preserve">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0.237) (Pilot Study)</w:t>
            </w:r>
          </w:p>
          <w:p w14:paraId="0AFDBB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3161AB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20AC447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218B8A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7971995D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161580CB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51FAB6E6" w14:textId="77777777" w:rsidR="00997FC8" w:rsidRDefault="00997FC8" w:rsidP="00997FC8">
            <w:pPr>
              <w:rPr>
                <w:rFonts w:ascii="Times New Roman" w:hAnsi="Times New Roman" w:cs="Times New Roman"/>
                <w:u w:val="single"/>
              </w:rPr>
            </w:pPr>
          </w:p>
          <w:p w14:paraId="1A47768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29A5B14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16.1520293</w:t>
            </w:r>
          </w:p>
          <w:p w14:paraId="36A4DFCA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4.7472253</w:t>
            </w:r>
          </w:p>
          <w:p w14:paraId="6E2A13D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F47CF3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12.0</w:t>
            </w:r>
          </w:p>
          <w:p w14:paraId="60E515C5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4F810786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573615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7B2B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r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4123F225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6192BD54" w14:textId="77777777" w:rsidR="00203FE6" w:rsidRPr="002C039C" w:rsidRDefault="00203FE6" w:rsidP="00203FE6">
            <w:pPr>
              <w:rPr>
                <w:ins w:id="7" w:author="Alex Strobel" w:date="2022-06-03T10:39:00Z"/>
                <w:rFonts w:ascii="Times New Roman" w:hAnsi="Times New Roman" w:cs="Times New Roman"/>
              </w:rPr>
            </w:pPr>
            <w:ins w:id="8" w:author="Alex Strobel" w:date="2022-06-03T10:39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lastRenderedPageBreak/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>pairwise contrasts are calculated using 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1B0D40E6" w14:textId="5DE97DFA" w:rsidR="00997FC8" w:rsidRPr="002C039C" w:rsidDel="00203FE6" w:rsidRDefault="00997FC8" w:rsidP="00997FC8">
            <w:pPr>
              <w:rPr>
                <w:del w:id="9" w:author="Alex Strobel" w:date="2022-06-03T10:39:00Z"/>
                <w:rFonts w:ascii="Times New Roman" w:hAnsi="Times New Roman" w:cs="Times New Roman"/>
              </w:rPr>
            </w:pPr>
            <w:del w:id="10" w:author="Alex Strobel" w:date="2022-06-03T10:39:00Z">
              <w:r w:rsidRPr="002C039C" w:rsidDel="00203FE6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667F67A8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</w:p>
          <w:p w14:paraId="40B88966" w14:textId="77777777" w:rsidR="00997FC8" w:rsidRPr="002C039C" w:rsidRDefault="00997FC8" w:rsidP="00997FC8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E114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r w:rsidRPr="00997FC8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57679A1" w14:textId="77777777" w:rsidR="00997FC8" w:rsidRPr="00B6743D" w:rsidRDefault="00997FC8" w:rsidP="00997FC8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 w:rsidR="00963599"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="00963599">
              <w:rPr>
                <w:rFonts w:ascii="Times New Roman" w:hAnsi="Times New Roman" w:cs="Times New Roman"/>
                <w:i/>
              </w:rPr>
              <w:t xml:space="preserve">corrugator </w:t>
            </w:r>
            <w:r w:rsidR="00963599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="00E33003">
              <w:rPr>
                <w:rFonts w:ascii="Times New Roman" w:hAnsi="Times New Roman" w:cs="Times New Roman"/>
              </w:rPr>
              <w:t xml:space="preserve">EMG </w:t>
            </w:r>
            <w:r w:rsidR="00E33003">
              <w:rPr>
                <w:rFonts w:ascii="Times New Roman" w:hAnsi="Times New Roman" w:cs="Times New Roman"/>
                <w:i/>
              </w:rPr>
              <w:t xml:space="preserve">corrugator </w:t>
            </w:r>
            <w:r w:rsidR="00E33003"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D250CA1" w14:textId="77777777" w:rsidR="00997FC8" w:rsidRPr="00B6743D" w:rsidRDefault="00997FC8" w:rsidP="00997FC8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236EC9E" w14:textId="77777777" w:rsidTr="00044CBB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FAD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03F4" w14:textId="77777777" w:rsidR="00C0330E" w:rsidRPr="00B94F84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activity) is lower while actively viewing neutral pictures compared to actively viewing negative pictures.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D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E79AC8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CDD3FFE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1EECB18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0.4396788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0.162) (Pilot Study)</w:t>
            </w:r>
          </w:p>
          <w:p w14:paraId="7963D2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59AC9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E3F9AA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091BB67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measurements = 2</w:t>
            </w:r>
          </w:p>
          <w:p w14:paraId="0733612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23B77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4A413774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42F928F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BA585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14.6921260</w:t>
            </w:r>
          </w:p>
          <w:p w14:paraId="47EDAD6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4.4138734</w:t>
            </w:r>
          </w:p>
          <w:p w14:paraId="0421D0B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Numerator df = 1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20519C5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18.0</w:t>
            </w:r>
          </w:p>
          <w:p w14:paraId="75E823A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65AC9A4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517060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31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linear contrasts, comparing the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</w:t>
            </w:r>
            <w:r w:rsidRPr="002C039C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two</w:t>
            </w:r>
            <w:r w:rsidRPr="002C039C">
              <w:rPr>
                <w:rFonts w:ascii="Times New Roman" w:hAnsi="Times New Roman" w:cs="Times New Roman"/>
              </w:rPr>
              <w:t xml:space="preserve"> blocks (active viewing</w:t>
            </w:r>
            <w:r>
              <w:rPr>
                <w:rFonts w:ascii="Times New Roman" w:hAnsi="Times New Roman" w:cs="Times New Roman"/>
              </w:rPr>
              <w:t xml:space="preserve"> – neutral and active viewing - negative</w:t>
            </w:r>
            <w:r w:rsidRPr="002C039C">
              <w:rPr>
                <w:rFonts w:ascii="Times New Roman" w:hAnsi="Times New Roman" w:cs="Times New Roman"/>
              </w:rPr>
              <w:t xml:space="preserve">). </w:t>
            </w:r>
          </w:p>
          <w:p w14:paraId="1A5DC9E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38A97AE" w14:textId="77777777" w:rsidR="00203FE6" w:rsidRPr="002C039C" w:rsidRDefault="00203FE6" w:rsidP="00203FE6">
            <w:pPr>
              <w:rPr>
                <w:ins w:id="11" w:author="Alex Strobel" w:date="2022-06-03T10:39:00Z"/>
                <w:rFonts w:ascii="Times New Roman" w:hAnsi="Times New Roman" w:cs="Times New Roman"/>
              </w:rPr>
            </w:pPr>
            <w:ins w:id="12" w:author="Alex Strobel" w:date="2022-06-03T10:39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>pairwise contrasts are calculated using 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1B1758A5" w14:textId="035EC05F" w:rsidR="00C0330E" w:rsidRPr="002C039C" w:rsidDel="00203FE6" w:rsidRDefault="00C0330E" w:rsidP="00C0330E">
            <w:pPr>
              <w:rPr>
                <w:del w:id="13" w:author="Alex Strobel" w:date="2022-06-03T10:39:00Z"/>
                <w:rFonts w:ascii="Times New Roman" w:hAnsi="Times New Roman" w:cs="Times New Roman"/>
              </w:rPr>
            </w:pPr>
            <w:del w:id="14" w:author="Alex Strobel" w:date="2022-06-03T10:39:00Z">
              <w:r w:rsidRPr="002C039C" w:rsidDel="00203FE6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69B06E7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08B5BE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39A7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01DB739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</w:t>
            </w:r>
            <w:r>
              <w:rPr>
                <w:rFonts w:ascii="Times New Roman" w:hAnsi="Times New Roman" w:cs="Times New Roman"/>
              </w:rPr>
              <w:t xml:space="preserve"> EMG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F0AF3C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E055FE7" w14:textId="77777777" w:rsidTr="00396F6F">
        <w:trPr>
          <w:trHeight w:val="1277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201C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2C039C">
              <w:rPr>
                <w:rFonts w:ascii="Times New Roman" w:hAnsi="Times New Roman" w:cs="Times New Roman"/>
              </w:rPr>
              <w:t>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901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C039C">
              <w:rPr>
                <w:rFonts w:ascii="Times New Roman" w:hAnsi="Times New Roman" w:cs="Times New Roman"/>
              </w:rPr>
              <w:t>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499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7F9A4A5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5D23469F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2D59193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28B8C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B44AE4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4DF0F1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5C53E1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19033D9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2C5DD5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6CE598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54C56B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CA8A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1E67AAC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14:paraId="0A10748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34535B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7CDBAC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127C18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14D4" w14:textId="093A3271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</w:t>
            </w:r>
            <w:del w:id="15" w:author="Alex Strobel" w:date="2022-06-03T10:35:00Z">
              <w:r w:rsidRPr="002C039C" w:rsidDel="00203FE6">
                <w:rPr>
                  <w:rFonts w:ascii="Times New Roman" w:hAnsi="Times New Roman" w:cs="Times New Roman"/>
                </w:rPr>
                <w:delText xml:space="preserve">with four linear contrasts, </w:delText>
              </w:r>
            </w:del>
            <w:r w:rsidRPr="002C039C">
              <w:rPr>
                <w:rFonts w:ascii="Times New Roman" w:hAnsi="Times New Roman" w:cs="Times New Roman"/>
              </w:rPr>
              <w:t xml:space="preserve">comparing the subjective arousal ratings of four blocks (active viewing, distraction, distancing, suppression). </w:t>
            </w:r>
          </w:p>
          <w:p w14:paraId="668EE49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6E00065" w14:textId="77777777" w:rsidR="00203FE6" w:rsidRPr="002C039C" w:rsidRDefault="00203FE6" w:rsidP="00203FE6">
            <w:pPr>
              <w:rPr>
                <w:ins w:id="16" w:author="Alex Strobel" w:date="2022-06-03T10:39:00Z"/>
                <w:rFonts w:ascii="Times New Roman" w:hAnsi="Times New Roman" w:cs="Times New Roman"/>
              </w:rPr>
            </w:pPr>
            <w:ins w:id="17" w:author="Alex Strobel" w:date="2022-06-03T10:39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>pairwise contrasts are calculated using 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12E3DA42" w14:textId="3415E431" w:rsidR="00C0330E" w:rsidRPr="002C039C" w:rsidDel="00203FE6" w:rsidRDefault="00C0330E" w:rsidP="00C0330E">
            <w:pPr>
              <w:rPr>
                <w:del w:id="18" w:author="Alex Strobel" w:date="2022-06-03T10:39:00Z"/>
                <w:rFonts w:ascii="Times New Roman" w:hAnsi="Times New Roman" w:cs="Times New Roman"/>
              </w:rPr>
            </w:pPr>
            <w:del w:id="19" w:author="Alex Strobel" w:date="2022-06-03T10:39:00Z">
              <w:r w:rsidRPr="002C039C" w:rsidDel="00203FE6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4A38DD4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028EF68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F9FA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0B46D09B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6BD7A3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E324E6D" w14:textId="77777777" w:rsidTr="00396F6F">
        <w:trPr>
          <w:trHeight w:val="1277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3CD9F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Do ER strategies reduce physiological responding?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AEC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Physiological responding</w:t>
            </w:r>
            <w:r w:rsidRPr="002C039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EMG 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D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279A78A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C137954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222837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411AB1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824783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A25A9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1EF2D8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FB286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4ECBDF2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7E3BDE1C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59C4D24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lastRenderedPageBreak/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C4D72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107F8ED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0897E8F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46D1D05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7A321CF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F8E835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58E" w14:textId="5B35CA8A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</w:t>
            </w:r>
            <w:del w:id="20" w:author="Alex Strobel" w:date="2022-06-03T10:40:00Z">
              <w:r w:rsidRPr="002C039C" w:rsidDel="003E64C7">
                <w:rPr>
                  <w:rFonts w:ascii="Times New Roman" w:hAnsi="Times New Roman" w:cs="Times New Roman"/>
                </w:rPr>
                <w:delText xml:space="preserve">with four linear contrasts, </w:delText>
              </w:r>
            </w:del>
            <w:r w:rsidRPr="002C039C">
              <w:rPr>
                <w:rFonts w:ascii="Times New Roman" w:hAnsi="Times New Roman" w:cs="Times New Roman"/>
              </w:rPr>
              <w:t xml:space="preserve">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444F02E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073D84FB" w14:textId="77777777" w:rsidR="00203FE6" w:rsidRPr="002C039C" w:rsidRDefault="00203FE6" w:rsidP="00203FE6">
            <w:pPr>
              <w:rPr>
                <w:ins w:id="21" w:author="Alex Strobel" w:date="2022-06-03T10:40:00Z"/>
                <w:rFonts w:ascii="Times New Roman" w:hAnsi="Times New Roman" w:cs="Times New Roman"/>
              </w:rPr>
            </w:pPr>
            <w:ins w:id="22" w:author="Alex Strobel" w:date="2022-06-03T10:40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 xml:space="preserve">pairwise contrasts are calculated using </w:t>
              </w:r>
              <w:r w:rsidRPr="002C039C">
                <w:rPr>
                  <w:rFonts w:ascii="Times New Roman" w:hAnsi="Times New Roman" w:cs="Times New Roman"/>
                </w:rPr>
                <w:lastRenderedPageBreak/>
                <w:t>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262F74D2" w14:textId="0DA4D2F4" w:rsidR="00C0330E" w:rsidRPr="002C039C" w:rsidDel="00203FE6" w:rsidRDefault="00C0330E" w:rsidP="00C0330E">
            <w:pPr>
              <w:rPr>
                <w:del w:id="23" w:author="Alex Strobel" w:date="2022-06-03T10:40:00Z"/>
                <w:rFonts w:ascii="Times New Roman" w:hAnsi="Times New Roman" w:cs="Times New Roman"/>
              </w:rPr>
            </w:pPr>
            <w:del w:id="24" w:author="Alex Strobel" w:date="2022-06-03T10:40:00Z">
              <w:r w:rsidRPr="002C039C" w:rsidDel="00203FE6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05A15D6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A890C5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29DE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F71EF55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0F766E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49555DAB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F7AE7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24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 w:rsidRPr="002C039C">
              <w:rPr>
                <w:rFonts w:ascii="Times New Roman" w:hAnsi="Times New Roman" w:cs="Times New Roman"/>
              </w:rPr>
              <w:t xml:space="preserve">) Physiological </w:t>
            </w:r>
            <w:r>
              <w:rPr>
                <w:rFonts w:ascii="Times New Roman" w:hAnsi="Times New Roman" w:cs="Times New Roman"/>
              </w:rPr>
              <w:t xml:space="preserve">responding </w:t>
            </w:r>
            <w:r w:rsidRPr="002C039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EMG 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8DD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6374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2F80F71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1751DF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 (</w:t>
            </w:r>
            <w:proofErr w:type="spellStart"/>
            <w:r>
              <w:rPr>
                <w:rFonts w:ascii="Times New Roman" w:hAnsi="Times New Roman" w:cs="Times New Roman"/>
              </w:rPr>
              <w:t>Zaehringer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2020)</w:t>
            </w:r>
          </w:p>
          <w:p w14:paraId="150C7F1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B74DC8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6D3C862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45F3439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0758F6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590BA3E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9AEEC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08C7A57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E24415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14:paraId="7FEA8DE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14:paraId="6452A9D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524B60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14:paraId="30B3612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14:paraId="6CA1D69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9557" w14:textId="3915D260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</w:t>
            </w:r>
            <w:del w:id="25" w:author="Alex Strobel" w:date="2022-06-03T10:40:00Z">
              <w:r w:rsidRPr="002C039C" w:rsidDel="003E64C7">
                <w:rPr>
                  <w:rFonts w:ascii="Times New Roman" w:hAnsi="Times New Roman" w:cs="Times New Roman"/>
                </w:rPr>
                <w:delText xml:space="preserve">with four linear contrasts, </w:delText>
              </w:r>
            </w:del>
            <w:r w:rsidRPr="002C039C">
              <w:rPr>
                <w:rFonts w:ascii="Times New Roman" w:hAnsi="Times New Roman" w:cs="Times New Roman"/>
              </w:rPr>
              <w:t xml:space="preserve">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14:paraId="5F74DC95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0DB9498A" w14:textId="77777777" w:rsidR="00203FE6" w:rsidRPr="002C039C" w:rsidRDefault="00203FE6" w:rsidP="00203FE6">
            <w:pPr>
              <w:rPr>
                <w:ins w:id="26" w:author="Alex Strobel" w:date="2022-06-03T10:40:00Z"/>
                <w:rFonts w:ascii="Times New Roman" w:hAnsi="Times New Roman" w:cs="Times New Roman"/>
              </w:rPr>
            </w:pPr>
            <w:ins w:id="27" w:author="Alex Strobel" w:date="2022-06-03T10:40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>pairwise contrasts are calculated using 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213F1FE4" w14:textId="77B2324F" w:rsidR="00C0330E" w:rsidRPr="002C039C" w:rsidDel="003E64C7" w:rsidRDefault="00C0330E" w:rsidP="00C0330E">
            <w:pPr>
              <w:rPr>
                <w:del w:id="28" w:author="Alex Strobel" w:date="2022-06-03T10:40:00Z"/>
                <w:rFonts w:ascii="Times New Roman" w:hAnsi="Times New Roman" w:cs="Times New Roman"/>
              </w:rPr>
            </w:pPr>
            <w:del w:id="29" w:author="Alex Strobel" w:date="2022-06-03T10:40:00Z">
              <w:r w:rsidRPr="002C039C" w:rsidDel="00203FE6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0DB7268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64EB5F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D76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EEDC052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1F7C53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7D5D88B1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733A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36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C039C">
              <w:rPr>
                <w:rFonts w:ascii="Times New Roman" w:hAnsi="Times New Roman" w:cs="Times New Roman"/>
              </w:rPr>
              <w:t>a) S</w:t>
            </w:r>
            <w:r>
              <w:rPr>
                <w:rFonts w:ascii="Times New Roman" w:hAnsi="Times New Roman" w:cs="Times New Roman"/>
              </w:rPr>
              <w:t>ubjective effort (effort rating</w:t>
            </w:r>
            <w:r w:rsidRPr="002C039C">
              <w:rPr>
                <w:rFonts w:ascii="Times New Roman" w:hAnsi="Times New Roman" w:cs="Times New Roman"/>
              </w:rPr>
              <w:t xml:space="preserve">) is greater after using an emotion regulation strategy (distraction, </w:t>
            </w:r>
            <w:r w:rsidRPr="002C039C">
              <w:rPr>
                <w:rFonts w:ascii="Times New Roman" w:hAnsi="Times New Roman" w:cs="Times New Roman"/>
              </w:rPr>
              <w:lastRenderedPageBreak/>
              <w:t>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5C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F tests - ANOVA: Repeated measures, within factors</w:t>
            </w:r>
          </w:p>
          <w:p w14:paraId="314990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6E44280A" w14:textId="77777777" w:rsidR="00C0330E" w:rsidRPr="001B4978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47C0EA3D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 (</w:t>
            </w:r>
            <w:proofErr w:type="spellStart"/>
            <w:r>
              <w:rPr>
                <w:rFonts w:ascii="Times New Roman" w:hAnsi="Times New Roman" w:cs="Times New Roman"/>
              </w:rPr>
              <w:t>Scheffel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al., 2021)</w:t>
            </w:r>
          </w:p>
          <w:p w14:paraId="4EE7017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0F314F1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1B3D2A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AA67FA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07C221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Corr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among rep measures = 0.5</w:t>
            </w:r>
          </w:p>
          <w:p w14:paraId="35342F22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2E010B56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</w:p>
          <w:p w14:paraId="791CBB5E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E4CF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14:paraId="494DCC8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14:paraId="48ABA5E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14:paraId="7C07EFAB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14:paraId="57827D2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14:paraId="4407980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F75" w14:textId="7827F65B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</w:t>
            </w:r>
            <w:del w:id="30" w:author="Alex Strobel" w:date="2022-06-03T10:41:00Z">
              <w:r w:rsidRPr="002C039C" w:rsidDel="003E64C7">
                <w:rPr>
                  <w:rFonts w:ascii="Times New Roman" w:hAnsi="Times New Roman" w:cs="Times New Roman"/>
                </w:rPr>
                <w:delText xml:space="preserve">with four linear contrasts, </w:delText>
              </w:r>
            </w:del>
            <w:r w:rsidRPr="002C039C">
              <w:rPr>
                <w:rFonts w:ascii="Times New Roman" w:hAnsi="Times New Roman" w:cs="Times New Roman"/>
              </w:rPr>
              <w:t xml:space="preserve">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14:paraId="73D5329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1B055A52" w14:textId="77777777" w:rsidR="003E64C7" w:rsidRPr="002C039C" w:rsidRDefault="003E64C7" w:rsidP="003E64C7">
            <w:pPr>
              <w:rPr>
                <w:ins w:id="31" w:author="Alex Strobel" w:date="2022-06-03T10:40:00Z"/>
                <w:rFonts w:ascii="Times New Roman" w:hAnsi="Times New Roman" w:cs="Times New Roman"/>
              </w:rPr>
            </w:pPr>
            <w:ins w:id="32" w:author="Alex Strobel" w:date="2022-06-03T10:40:00Z">
              <w:r w:rsidRPr="002C039C">
                <w:rPr>
                  <w:rFonts w:ascii="Times New Roman" w:hAnsi="Times New Roman" w:cs="Times New Roman"/>
                </w:rPr>
                <w:t xml:space="preserve">ANOVA is calculated using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aov_ez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of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afex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-package, estimated ma</w:t>
              </w:r>
              <w:r>
                <w:rPr>
                  <w:rFonts w:ascii="Times New Roman" w:hAnsi="Times New Roman" w:cs="Times New Roman"/>
                </w:rPr>
                <w:t>r</w:t>
              </w:r>
              <w:r w:rsidRPr="002C039C">
                <w:rPr>
                  <w:rFonts w:ascii="Times New Roman" w:hAnsi="Times New Roman" w:cs="Times New Roman"/>
                </w:rPr>
                <w:t>ginal means are calculated using</w:t>
              </w:r>
              <w:r>
                <w:rPr>
                  <w:rFonts w:ascii="Times New Roman" w:hAnsi="Times New Roman" w:cs="Times New Roman"/>
                </w:rPr>
                <w:t xml:space="preserve">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 xml:space="preserve">() function from the </w:t>
              </w:r>
              <w:proofErr w:type="spellStart"/>
              <w:r w:rsidRPr="002C039C">
                <w:rPr>
                  <w:rFonts w:ascii="Times New Roman" w:hAnsi="Times New Roman" w:cs="Times New Roman"/>
                </w:rPr>
                <w:t>emmeans</w:t>
              </w:r>
              <w:proofErr w:type="spellEnd"/>
              <w:r w:rsidRPr="002C039C">
                <w:rPr>
                  <w:rFonts w:ascii="Times New Roman" w:hAnsi="Times New Roman" w:cs="Times New Roman"/>
                </w:rPr>
                <w:t>-package</w:t>
              </w:r>
              <w:r>
                <w:rPr>
                  <w:rFonts w:ascii="Times New Roman" w:hAnsi="Times New Roman" w:cs="Times New Roman"/>
                </w:rPr>
                <w:t>; if the factor Block is significant,</w:t>
              </w:r>
              <w:r w:rsidRPr="002C039C">
                <w:rPr>
                  <w:rFonts w:ascii="Times New Roman" w:hAnsi="Times New Roman" w:cs="Times New Roman"/>
                </w:rPr>
                <w:t xml:space="preserve"> </w:t>
              </w:r>
              <w:r w:rsidRPr="002C039C">
                <w:rPr>
                  <w:rFonts w:ascii="Times New Roman" w:hAnsi="Times New Roman" w:cs="Times New Roman"/>
                </w:rPr>
                <w:t>pairwise contrasts are calculated using pairs()</w:t>
              </w:r>
              <w:r>
                <w:rPr>
                  <w:rFonts w:ascii="Times New Roman" w:hAnsi="Times New Roman" w:cs="Times New Roman"/>
                </w:rPr>
                <w:t xml:space="preserve"> with Bonferroni adjustment for multiple testing</w:t>
              </w:r>
              <w:r w:rsidRPr="002C039C">
                <w:rPr>
                  <w:rFonts w:ascii="Times New Roman" w:hAnsi="Times New Roman" w:cs="Times New Roman"/>
                </w:rPr>
                <w:t>.</w:t>
              </w:r>
            </w:ins>
          </w:p>
          <w:p w14:paraId="5501B047" w14:textId="3AF8B22D" w:rsidR="00C0330E" w:rsidRPr="002C039C" w:rsidDel="003E64C7" w:rsidRDefault="00C0330E" w:rsidP="00C0330E">
            <w:pPr>
              <w:rPr>
                <w:del w:id="33" w:author="Alex Strobel" w:date="2022-06-03T10:40:00Z"/>
                <w:rFonts w:ascii="Times New Roman" w:hAnsi="Times New Roman" w:cs="Times New Roman"/>
              </w:rPr>
            </w:pPr>
            <w:del w:id="34" w:author="Alex Strobel" w:date="2022-06-03T10:40:00Z">
              <w:r w:rsidRPr="002C039C" w:rsidDel="003E64C7">
                <w:rPr>
                  <w:rFonts w:ascii="Times New Roman" w:hAnsi="Times New Roman" w:cs="Times New Roman"/>
                </w:rPr>
                <w:delText>ANOVA is calculated using aov_ez() function of the afex-package, estimated maginal means are calculated using emmeans() function from the emmeans-package, pairwise contrasts are calculated using pairs().</w:delText>
              </w:r>
            </w:del>
          </w:p>
          <w:p w14:paraId="3CD47846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E16DF2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F78C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44D46C8F" w14:textId="77777777" w:rsidR="00C0330E" w:rsidRPr="00B6743D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2455745B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7A30430" w14:textId="77777777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1F30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4DA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E2F5B">
              <w:rPr>
                <w:rFonts w:ascii="Times New Roman" w:hAnsi="Times New Roman" w:cs="Times New Roman"/>
              </w:rPr>
              <w:t xml:space="preserve">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E79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E22D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B75C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0330E" w:rsidRPr="002C039C" w14:paraId="2B84059A" w14:textId="77777777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46F04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07DCB">
              <w:rPr>
                <w:rFonts w:ascii="Times New Roman" w:hAnsi="Times New Roman" w:cs="Times New Roman"/>
              </w:rPr>
              <w:t>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(effort ratings)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D245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3CE833F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31F399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FF137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73D944A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</w:t>
            </w:r>
            <w:r w:rsidRPr="007A154E">
              <w:rPr>
                <w:rFonts w:ascii="Times New Roman" w:hAnsi="Times New Roman" w:cs="Times New Roman"/>
              </w:rPr>
              <w:lastRenderedPageBreak/>
              <w:t xml:space="preserve">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14:paraId="712BF2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E12EE0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7422F1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116BB6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01F9A0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77641EC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56FDD99D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639238B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B96DF2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FAF19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using subject specific intercepts and allowing random slopes for ER strategies.</w:t>
            </w:r>
          </w:p>
          <w:p w14:paraId="671330C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642427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16FCADB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2131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1E833B3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1D7422C6" w14:textId="77777777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79D2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0C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 xml:space="preserve">b) Subjective arousal </w:t>
            </w:r>
            <w:r>
              <w:rPr>
                <w:rFonts w:ascii="Times New Roman" w:hAnsi="Times New Roman" w:cs="Times New Roman"/>
              </w:rPr>
              <w:t xml:space="preserve">(arousal </w:t>
            </w:r>
            <w:r w:rsidRPr="002C039C">
              <w:rPr>
                <w:rFonts w:ascii="Times New Roman" w:hAnsi="Times New Roman" w:cs="Times New Roman"/>
              </w:rPr>
              <w:t>ratings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8B04C9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3697C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AB6A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7E6D48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2DAA1C3B" w14:textId="77777777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6D6B5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89E4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039C">
              <w:rPr>
                <w:rFonts w:ascii="Times New Roman" w:hAnsi="Times New Roman" w:cs="Times New Roman"/>
              </w:rPr>
              <w:t>c)</w:t>
            </w:r>
            <w:r>
              <w:rPr>
                <w:rFonts w:ascii="Times New Roman" w:hAnsi="Times New Roman" w:cs="Times New Roman"/>
              </w:rPr>
              <w:t xml:space="preserve"> Physiological responding (EMG</w:t>
            </w:r>
            <w:r w:rsidRPr="002C03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</w:t>
            </w:r>
            <w:r w:rsidRPr="001E7F41">
              <w:rPr>
                <w:rFonts w:ascii="Times New Roman" w:hAnsi="Times New Roman" w:cs="Times New Roman"/>
                <w:i/>
              </w:rPr>
              <w:t>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>)</w:t>
            </w:r>
            <w:r w:rsidRPr="002C039C">
              <w:rPr>
                <w:rFonts w:ascii="Times New Roman" w:hAnsi="Times New Roman" w:cs="Times New Roman"/>
              </w:rPr>
              <w:t xml:space="preserve">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81A2C7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4E99EB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8CE3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5FF0A300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0D47142C" w14:textId="77777777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C61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600F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5d) Physiological responding (EMG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6B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54F41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396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8B545E3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2C039C" w14:paraId="5D869383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D9560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953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6a) Subjective values decline with increasing effort, even after controlling for task performance (subjective arousal ratings), and </w:t>
            </w:r>
            <w:r>
              <w:rPr>
                <w:rFonts w:ascii="Times New Roman" w:hAnsi="Times New Roman" w:cs="Times New Roman"/>
              </w:rPr>
              <w:lastRenderedPageBreak/>
              <w:t xml:space="preserve">physiological responding (EMG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4095B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activity).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FBF6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14:paraId="1F66D8C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797C81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4E3630F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425C0E5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Effect size f² = 0.34</w:t>
            </w:r>
            <w:r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14:paraId="609EFBE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E3337D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DF137C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14:paraId="49F58185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6A7695F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3.4</w:t>
            </w:r>
          </w:p>
          <w:p w14:paraId="62633B7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14:paraId="13ECC97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14:paraId="7DFA1C3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7F197472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2D08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9E0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937D22B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0FA26AE6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5E4E8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7.) Are subjective values related to flexible emotion regulation?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35E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7a)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31A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14:paraId="6EC0EE7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7A882FAD" w14:textId="77777777" w:rsidR="00C0330E" w:rsidRPr="00535601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5599FC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14:paraId="0F824A2A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463DCC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561904D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14:paraId="18DAE048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19.8</w:t>
            </w:r>
          </w:p>
          <w:p w14:paraId="1FDAE487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14:paraId="2B7DD5A1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14:paraId="157939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14:paraId="668CF26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483CD3E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z tests –Logistic regression</w:t>
            </w:r>
          </w:p>
          <w:p w14:paraId="609A275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14E55B47" w14:textId="77777777" w:rsidR="00C0330E" w:rsidRPr="00045BC0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DEB7E9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Tails: One</w:t>
            </w:r>
          </w:p>
          <w:p w14:paraId="0E656CB6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14:paraId="6408388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</w:t>
            </w:r>
            <w:proofErr w:type="spellEnd"/>
            <w:r>
              <w:rPr>
                <w:rFonts w:ascii="Times New Roman" w:hAnsi="Times New Roman" w:cs="Times New Roman"/>
              </w:rPr>
              <w:t>(Y=1|X=1) H0 = 0.333 (Based on theoretical considerations: if all SVs are equal, choice is on chance level)</w:t>
            </w:r>
          </w:p>
          <w:p w14:paraId="2A6CF4D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30F9FAF4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011D3F7B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14:paraId="5A19072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14:paraId="0D35641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14:paraId="544D1594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14:paraId="2C419F17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Pr="00A653F0">
              <w:rPr>
                <w:rFonts w:ascii="Times New Roman" w:hAnsi="Times New Roman" w:cs="Times New Roman"/>
              </w:rPr>
              <w:t>Critical z = 1.6448536</w:t>
            </w:r>
          </w:p>
          <w:p w14:paraId="6C810467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14:paraId="2C92D576" w14:textId="77777777" w:rsidR="00C0330E" w:rsidRPr="00A653F0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507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test with the variables “predicted choice” (= highest SV of each participant) and “choice” (Strategy 1, 2, or 3)</w:t>
            </w:r>
          </w:p>
          <w:p w14:paraId="4BE03A1F" w14:textId="77777777" w:rsidR="00C0330E" w:rsidRPr="001629EC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629EC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3”.</w:t>
            </w:r>
          </w:p>
          <w:p w14:paraId="74228329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  <w:p w14:paraId="6B0EBC2B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BCA0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4890">
              <w:rPr>
                <w:rFonts w:ascii="Times New Roman" w:hAnsi="Times New Roman" w:cs="Times New Roman"/>
              </w:rPr>
              <w:t xml:space="preserve">χ² yields </w:t>
            </w:r>
            <w:r w:rsidRPr="00AC4890">
              <w:rPr>
                <w:rFonts w:ascii="Times New Roman" w:hAnsi="Times New Roman" w:cs="Times New Roman"/>
                <w:i/>
              </w:rPr>
              <w:t>p</w:t>
            </w:r>
            <w:r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14:paraId="07321B79" w14:textId="77777777" w:rsidR="00C0330E" w:rsidRPr="00AC4890" w:rsidRDefault="00C0330E" w:rsidP="00C0330E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2854A02A" w14:textId="77777777" w:rsidR="00C0330E" w:rsidRPr="00A7264D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1912F5E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14:paraId="49D30742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3FCA4E36" w14:textId="77777777" w:rsidR="00C0330E" w:rsidRPr="004F2CF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Ordinal logistic regression yields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the respective subjective value has a significant influence on the OR of the choice of a strategy.</w:t>
            </w:r>
          </w:p>
          <w:p w14:paraId="4F274249" w14:textId="77777777" w:rsidR="00C0330E" w:rsidRPr="0036193B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3026CE1A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  <w:p w14:paraId="5BBD7E48" w14:textId="77777777" w:rsidR="00C0330E" w:rsidRPr="008F26C1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A93A62" w14:paraId="3BD7C53A" w14:textId="77777777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EBABC1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FC7" w14:textId="77777777" w:rsidR="00C0330E" w:rsidRPr="002C039C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4803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14:paraId="337C894F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14:paraId="4BAC7D08" w14:textId="77777777" w:rsidR="00C0330E" w:rsidRPr="00A9353B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14:paraId="334573E0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14:paraId="0A7B154C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0.15 (as there is no evidence in the literature, we assume a medium sized effect)</w:t>
            </w:r>
          </w:p>
          <w:p w14:paraId="2EECAB9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87EEB43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8144068" w14:textId="77777777" w:rsidR="00C0330E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14:paraId="4BF7B22B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14:paraId="787AF409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Nonce</w:t>
            </w:r>
            <w:r>
              <w:rPr>
                <w:rFonts w:ascii="Times New Roman" w:hAnsi="Times New Roman" w:cs="Times New Roman"/>
              </w:rPr>
              <w:t>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δ = 3.316662</w:t>
            </w:r>
          </w:p>
          <w:p w14:paraId="1FF0E400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14:paraId="776788A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14:paraId="59F322EC" w14:textId="77777777" w:rsidR="00C0330E" w:rsidRPr="00B6743D" w:rsidRDefault="00C0330E" w:rsidP="00C033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14:paraId="5F8F9C10" w14:textId="77777777" w:rsidR="00C0330E" w:rsidRDefault="00C0330E" w:rsidP="00C033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14:paraId="2362F3F8" w14:textId="77777777" w:rsidR="00C0330E" w:rsidRPr="00A9353B" w:rsidRDefault="00C0330E" w:rsidP="00C033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48FD" w14:textId="15732D01" w:rsidR="00C0330E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</w:t>
            </w:r>
            <w:del w:id="35" w:author="Alex Strobel" w:date="2022-06-03T10:26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ordered </w:delText>
              </w:r>
            </w:del>
            <w:ins w:id="36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sorted </w:t>
              </w:r>
            </w:ins>
            <w:r>
              <w:rPr>
                <w:rFonts w:ascii="Times New Roman" w:hAnsi="Times New Roman" w:cs="Times New Roman"/>
                <w:lang w:val="en-US"/>
              </w:rPr>
              <w:t>by magnitude</w:t>
            </w:r>
            <w:ins w:id="37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in descending order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Values will be fitted in a </w:t>
            </w:r>
            <w:del w:id="38" w:author="Alex Strobel" w:date="2022-06-03T10:27:00Z">
              <w:r w:rsidDel="00D74595">
                <w:rPr>
                  <w:rFonts w:ascii="Times New Roman" w:hAnsi="Times New Roman" w:cs="Times New Roman"/>
                  <w:lang w:val="en-US"/>
                </w:rPr>
                <w:delText xml:space="preserve">GLM </w:delText>
              </w:r>
            </w:del>
            <w:ins w:id="39" w:author="Alex Strobel" w:date="2022-06-03T10:27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linear model </w:t>
              </w:r>
            </w:ins>
            <w:r>
              <w:rPr>
                <w:rFonts w:ascii="Times New Roman" w:hAnsi="Times New Roman" w:cs="Times New Roman"/>
                <w:lang w:val="en-US"/>
              </w:rPr>
              <w:t>to estimate the individual intercept</w:t>
            </w:r>
            <w:ins w:id="40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an individual considers any of the ER strategies useful)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41" w:author="Alex Strobel" w:date="2022-06-03T10:28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 (i.e., the extent to which one strategy is preferr</w:t>
              </w:r>
            </w:ins>
            <w:ins w:id="42" w:author="Alex Strobel" w:date="2022-06-03T10:29:00Z">
              <w:r w:rsidR="00D74595">
                <w:rPr>
                  <w:rFonts w:ascii="Times New Roman" w:hAnsi="Times New Roman" w:cs="Times New Roman"/>
                  <w:lang w:val="en-US"/>
                </w:rPr>
                <w:t>ed over others</w:t>
              </w:r>
              <w:r w:rsidR="00F30734">
                <w:rPr>
                  <w:rFonts w:ascii="Times New Roman" w:hAnsi="Times New Roman" w:cs="Times New Roman"/>
                  <w:lang w:val="en-US"/>
                </w:rPr>
                <w:t>, indicating less flexibility)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0B9AC7DD" w14:textId="0B606938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</w:t>
            </w:r>
            <w:ins w:id="43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individual </w:t>
              </w:r>
            </w:ins>
            <w:r>
              <w:rPr>
                <w:rFonts w:ascii="Times New Roman" w:hAnsi="Times New Roman" w:cs="Times New Roman"/>
                <w:lang w:val="en-US"/>
              </w:rPr>
              <w:t>intercept</w:t>
            </w:r>
            <w:ins w:id="44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and slope</w:t>
            </w:r>
            <w:ins w:id="45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>s</w:t>
              </w:r>
            </w:ins>
            <w:r>
              <w:rPr>
                <w:rFonts w:ascii="Times New Roman" w:hAnsi="Times New Roman" w:cs="Times New Roman"/>
                <w:lang w:val="en-US"/>
              </w:rPr>
              <w:t xml:space="preserve"> as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predictors and </w:t>
            </w:r>
            <w:proofErr w:type="spellStart"/>
            <w:ins w:id="46" w:author="Alex Strobel" w:date="2022-06-03T10:26:00Z">
              <w:r w:rsidR="00D74595">
                <w:rPr>
                  <w:rFonts w:ascii="Times New Roman" w:hAnsi="Times New Roman" w:cs="Times New Roman"/>
                  <w:lang w:val="en-US"/>
                </w:rPr>
                <w:t xml:space="preserve">the </w:t>
              </w:r>
            </w:ins>
            <w:r>
              <w:rPr>
                <w:rFonts w:ascii="Times New Roman" w:hAnsi="Times New Roman" w:cs="Times New Roman"/>
                <w:lang w:val="en-US"/>
              </w:rPr>
              <w:t>FlexER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145E" w14:textId="178CE751" w:rsidR="00C0330E" w:rsidRPr="000A6CC0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>p</w:t>
            </w:r>
            <w:del w:id="47" w:author="Alex Strobel" w:date="2022-06-03T10:27:00Z">
              <w:r w:rsidDel="00D74595">
                <w:rPr>
                  <w:rFonts w:ascii="Times New Roman" w:hAnsi="Times New Roman" w:cs="Times New Roman"/>
                  <w:i/>
                </w:rPr>
                <w:delText xml:space="preserve"> </w:delText>
              </w:r>
              <w:r w:rsidDel="00D74595">
                <w:rPr>
                  <w:rFonts w:ascii="Times New Roman" w:hAnsi="Times New Roman" w:cs="Times New Roman"/>
                </w:rPr>
                <w:delText xml:space="preserve">– </w:delText>
              </w:r>
            </w:del>
            <w:ins w:id="48" w:author="Alex Strobel" w:date="2022-06-03T10:27:00Z">
              <w:r w:rsidR="00D74595">
                <w:rPr>
                  <w:rFonts w:ascii="Times New Roman" w:hAnsi="Times New Roman" w:cs="Times New Roman"/>
                </w:rPr>
                <w:t>-</w:t>
              </w:r>
            </w:ins>
            <w:r>
              <w:rPr>
                <w:rFonts w:ascii="Times New Roman" w:hAnsi="Times New Roman" w:cs="Times New Roman"/>
              </w:rPr>
              <w:t>values &gt; .05 are interpreted as no association between predictor and ER flexibility.</w:t>
            </w:r>
          </w:p>
          <w:p w14:paraId="21044500" w14:textId="77777777" w:rsidR="00C0330E" w:rsidRPr="00A93A62" w:rsidRDefault="00C0330E" w:rsidP="00C0330E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C0330E" w:rsidRPr="00BA00EB" w14:paraId="7AA0FCB7" w14:textId="77777777" w:rsidTr="006F30BF">
        <w:trPr>
          <w:trHeight w:val="4940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0CB3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591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402" w14:textId="77777777" w:rsidR="00C0330E" w:rsidRPr="00D32856" w:rsidRDefault="00C0330E" w:rsidP="00C033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5FD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B7E34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14:paraId="11510F0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r>
              <w:rPr>
                <w:rFonts w:ascii="Times New Roman" w:hAnsi="Times New Roman" w:cs="Times New Roman"/>
              </w:rPr>
              <w:t>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() of the </w:t>
            </w:r>
            <w:proofErr w:type="spellStart"/>
            <w:r>
              <w:rPr>
                <w:rFonts w:ascii="Times New Roman" w:hAnsi="Times New Roman" w:cs="Times New Roman"/>
              </w:rPr>
              <w:t>lmerTest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  <w:p w14:paraId="6DB9D9B4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</w:p>
          <w:p w14:paraId="0DE1B2A6" w14:textId="77777777" w:rsidR="00C0330E" w:rsidRPr="002C039C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>
              <w:rPr>
                <w:rFonts w:ascii="Times New Roman" w:hAnsi="Times New Roman" w:cs="Times New Roman"/>
              </w:rPr>
              <w:t>BayesFactor</w:t>
            </w:r>
            <w:proofErr w:type="spellEnd"/>
            <w:r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3F48" w14:textId="77777777" w:rsidR="00C0330E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14:paraId="607B70BD" w14:textId="77777777" w:rsidR="00C0330E" w:rsidRPr="00B7388A" w:rsidRDefault="00C0330E" w:rsidP="00C0330E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14:paraId="0D0BF491" w14:textId="77777777" w:rsidR="006F30BF" w:rsidRPr="00BA00EB" w:rsidRDefault="006F30BF" w:rsidP="006F30B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F30BF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4E1D"/>
    <w:multiLevelType w:val="hybridMultilevel"/>
    <w:tmpl w:val="221CF090"/>
    <w:lvl w:ilvl="0" w:tplc="7CC616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8246">
    <w:abstractNumId w:val="11"/>
  </w:num>
  <w:num w:numId="2" w16cid:durableId="270164196">
    <w:abstractNumId w:val="5"/>
  </w:num>
  <w:num w:numId="3" w16cid:durableId="2049798055">
    <w:abstractNumId w:val="8"/>
  </w:num>
  <w:num w:numId="4" w16cid:durableId="740175458">
    <w:abstractNumId w:val="6"/>
  </w:num>
  <w:num w:numId="5" w16cid:durableId="714892200">
    <w:abstractNumId w:val="9"/>
  </w:num>
  <w:num w:numId="6" w16cid:durableId="2065252175">
    <w:abstractNumId w:val="0"/>
  </w:num>
  <w:num w:numId="7" w16cid:durableId="1226529325">
    <w:abstractNumId w:val="3"/>
  </w:num>
  <w:num w:numId="8" w16cid:durableId="600843448">
    <w:abstractNumId w:val="10"/>
  </w:num>
  <w:num w:numId="9" w16cid:durableId="1237931926">
    <w:abstractNumId w:val="4"/>
  </w:num>
  <w:num w:numId="10" w16cid:durableId="1640185484">
    <w:abstractNumId w:val="1"/>
  </w:num>
  <w:num w:numId="11" w16cid:durableId="1173685868">
    <w:abstractNumId w:val="2"/>
  </w:num>
  <w:num w:numId="12" w16cid:durableId="145551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03FE6"/>
    <w:rsid w:val="0023710E"/>
    <w:rsid w:val="00267B0F"/>
    <w:rsid w:val="00277BAE"/>
    <w:rsid w:val="00292E29"/>
    <w:rsid w:val="002B4695"/>
    <w:rsid w:val="002C039C"/>
    <w:rsid w:val="002D3856"/>
    <w:rsid w:val="00322AC4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3E64C7"/>
    <w:rsid w:val="0041127B"/>
    <w:rsid w:val="00431C42"/>
    <w:rsid w:val="0046745A"/>
    <w:rsid w:val="0047751C"/>
    <w:rsid w:val="004821D2"/>
    <w:rsid w:val="00486557"/>
    <w:rsid w:val="00490DEF"/>
    <w:rsid w:val="004B3731"/>
    <w:rsid w:val="004D1775"/>
    <w:rsid w:val="004F2CFE"/>
    <w:rsid w:val="005344C0"/>
    <w:rsid w:val="00535601"/>
    <w:rsid w:val="00541514"/>
    <w:rsid w:val="005728EB"/>
    <w:rsid w:val="00575B8F"/>
    <w:rsid w:val="005B623A"/>
    <w:rsid w:val="005C734D"/>
    <w:rsid w:val="00643DAE"/>
    <w:rsid w:val="0064620F"/>
    <w:rsid w:val="006512AB"/>
    <w:rsid w:val="00690917"/>
    <w:rsid w:val="006952F3"/>
    <w:rsid w:val="006F30BF"/>
    <w:rsid w:val="006F52CD"/>
    <w:rsid w:val="006F6B53"/>
    <w:rsid w:val="007229C1"/>
    <w:rsid w:val="00757F92"/>
    <w:rsid w:val="007A154E"/>
    <w:rsid w:val="007B5220"/>
    <w:rsid w:val="007B7E34"/>
    <w:rsid w:val="007E319D"/>
    <w:rsid w:val="007E75A0"/>
    <w:rsid w:val="0082410D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63599"/>
    <w:rsid w:val="00981125"/>
    <w:rsid w:val="009813F3"/>
    <w:rsid w:val="00997FC8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10B68"/>
    <w:rsid w:val="00B229FF"/>
    <w:rsid w:val="00B4095B"/>
    <w:rsid w:val="00B46EFE"/>
    <w:rsid w:val="00B7388A"/>
    <w:rsid w:val="00B806E0"/>
    <w:rsid w:val="00B94F84"/>
    <w:rsid w:val="00BA00EB"/>
    <w:rsid w:val="00BC193F"/>
    <w:rsid w:val="00BC3EC4"/>
    <w:rsid w:val="00BE1083"/>
    <w:rsid w:val="00C01231"/>
    <w:rsid w:val="00C0330E"/>
    <w:rsid w:val="00C555C5"/>
    <w:rsid w:val="00CA5E42"/>
    <w:rsid w:val="00CA734B"/>
    <w:rsid w:val="00CD6CBA"/>
    <w:rsid w:val="00CE4D3B"/>
    <w:rsid w:val="00D32856"/>
    <w:rsid w:val="00D74595"/>
    <w:rsid w:val="00D84031"/>
    <w:rsid w:val="00DB2D33"/>
    <w:rsid w:val="00DE04CC"/>
    <w:rsid w:val="00DE0601"/>
    <w:rsid w:val="00E07DCB"/>
    <w:rsid w:val="00E122B6"/>
    <w:rsid w:val="00E33003"/>
    <w:rsid w:val="00E57C97"/>
    <w:rsid w:val="00E633AD"/>
    <w:rsid w:val="00E83766"/>
    <w:rsid w:val="00E95C2F"/>
    <w:rsid w:val="00EA2874"/>
    <w:rsid w:val="00EA409C"/>
    <w:rsid w:val="00EC2278"/>
    <w:rsid w:val="00ED28CE"/>
    <w:rsid w:val="00ED2D0B"/>
    <w:rsid w:val="00EF1F21"/>
    <w:rsid w:val="00EF2E4E"/>
    <w:rsid w:val="00F00AE6"/>
    <w:rsid w:val="00F02215"/>
    <w:rsid w:val="00F30734"/>
    <w:rsid w:val="00F471ED"/>
    <w:rsid w:val="00F64313"/>
    <w:rsid w:val="00F93BD5"/>
    <w:rsid w:val="00FB26A8"/>
    <w:rsid w:val="00FC07BE"/>
    <w:rsid w:val="00FD6141"/>
    <w:rsid w:val="00FE14C7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4414B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64C7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paragraph" w:styleId="berarbeitung">
    <w:name w:val="Revision"/>
    <w:hidden/>
    <w:uiPriority w:val="99"/>
    <w:semiHidden/>
    <w:rsid w:val="00D7459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2989</Words>
  <Characters>18836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Alex Strobel</cp:lastModifiedBy>
  <cp:revision>135</cp:revision>
  <cp:lastPrinted>2022-03-03T08:25:00Z</cp:lastPrinted>
  <dcterms:created xsi:type="dcterms:W3CDTF">2021-12-13T14:40:00Z</dcterms:created>
  <dcterms:modified xsi:type="dcterms:W3CDTF">2022-06-03T08:41:00Z</dcterms:modified>
</cp:coreProperties>
</file>